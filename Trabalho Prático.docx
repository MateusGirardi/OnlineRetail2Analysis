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left="0" w:firstLine="0"/>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APRENDIZADO DE MÁQUINA</w:t>
      </w:r>
    </w:p>
    <w:p w:rsidR="00000000" w:rsidDel="00000000" w:rsidP="00000000" w:rsidRDefault="00000000" w:rsidRPr="00000000" w14:paraId="00000002">
      <w:pPr>
        <w:spacing w:line="360" w:lineRule="auto"/>
        <w:ind w:left="0" w:firstLine="0"/>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Prof. Cristiano Carvalho</w:t>
      </w:r>
    </w:p>
    <w:p w:rsidR="00000000" w:rsidDel="00000000" w:rsidP="00000000" w:rsidRDefault="00000000" w:rsidRPr="00000000" w14:paraId="00000003">
      <w:pPr>
        <w:spacing w:line="360" w:lineRule="auto"/>
        <w:ind w:left="0" w:firstLine="0"/>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4">
      <w:pPr>
        <w:spacing w:line="360" w:lineRule="auto"/>
        <w:ind w:left="0" w:right="0" w:firstLine="0"/>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Projeto Final (60 pontos)</w:t>
      </w:r>
    </w:p>
    <w:p w:rsidR="00000000" w:rsidDel="00000000" w:rsidP="00000000" w:rsidRDefault="00000000" w:rsidRPr="00000000" w14:paraId="00000005">
      <w:pPr>
        <w:spacing w:line="360"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6">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proposta deste trabalho é aplicar técnicas de aprendizado de máquina e extrair conhecimento de bases de dados</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para identificar padrões que possam ser úteis para o apoio à tomada de decisão de algum problema social ou empresarial.</w:t>
      </w:r>
    </w:p>
    <w:p w:rsidR="00000000" w:rsidDel="00000000" w:rsidP="00000000" w:rsidRDefault="00000000" w:rsidRPr="00000000" w14:paraId="00000007">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 processo de </w:t>
      </w:r>
      <w:r w:rsidDel="00000000" w:rsidR="00000000" w:rsidRPr="00000000">
        <w:rPr>
          <w:rFonts w:ascii="Calibri" w:cs="Calibri" w:eastAsia="Calibri" w:hAnsi="Calibri"/>
          <w:i w:val="1"/>
          <w:sz w:val="24"/>
          <w:szCs w:val="24"/>
          <w:rtl w:val="0"/>
        </w:rPr>
        <w:t xml:space="preserve">Data Science</w:t>
      </w:r>
      <w:r w:rsidDel="00000000" w:rsidR="00000000" w:rsidRPr="00000000">
        <w:rPr>
          <w:rFonts w:ascii="Calibri" w:cs="Calibri" w:eastAsia="Calibri" w:hAnsi="Calibri"/>
          <w:sz w:val="24"/>
          <w:szCs w:val="24"/>
          <w:rtl w:val="0"/>
        </w:rPr>
        <w:t xml:space="preserve"> é iterativo, o que pressupõe o retorno a etapas anteriores do processo para ajustes caso necessário.</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1"/>
        <w:rPr/>
      </w:pPr>
      <w:r w:rsidDel="00000000" w:rsidR="00000000" w:rsidRPr="00000000">
        <w:rPr>
          <w:rtl w:val="0"/>
        </w:rPr>
        <w:t xml:space="preserve">ATIVIDADES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numPr>
          <w:ilvl w:val="0"/>
          <w:numId w:val="1"/>
        </w:numPr>
        <w:spacing w:after="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Cada grupo deverá ter até 5 alunos.</w:t>
      </w:r>
    </w:p>
    <w:p w:rsidR="00000000" w:rsidDel="00000000" w:rsidP="00000000" w:rsidRDefault="00000000" w:rsidRPr="00000000" w14:paraId="0000000D">
      <w:pPr>
        <w:numPr>
          <w:ilvl w:val="0"/>
          <w:numId w:val="1"/>
        </w:numPr>
        <w:spacing w:after="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Cada grupo deverá escolher uma base de dados  </w:t>
      </w:r>
      <w:r w:rsidDel="00000000" w:rsidR="00000000" w:rsidRPr="00000000">
        <w:rPr>
          <w:rFonts w:ascii="Calibri" w:cs="Calibri" w:eastAsia="Calibri" w:hAnsi="Calibri"/>
          <w:b w:val="1"/>
          <w:sz w:val="24"/>
          <w:szCs w:val="24"/>
          <w:rtl w:val="0"/>
        </w:rPr>
        <w:t xml:space="preserve">(de livre escolha)</w:t>
      </w:r>
      <w:r w:rsidDel="00000000" w:rsidR="00000000" w:rsidRPr="00000000">
        <w:rPr>
          <w:rFonts w:ascii="Calibri" w:cs="Calibri" w:eastAsia="Calibri" w:hAnsi="Calibri"/>
          <w:sz w:val="24"/>
          <w:szCs w:val="24"/>
          <w:rtl w:val="0"/>
        </w:rPr>
        <w:t xml:space="preserve">. Neste trabalho serão dadas algumas ideias de bases de dados disponíveis que podem ser utilizadas.</w:t>
      </w:r>
    </w:p>
    <w:p w:rsidR="00000000" w:rsidDel="00000000" w:rsidP="00000000" w:rsidRDefault="00000000" w:rsidRPr="00000000" w14:paraId="0000000E">
      <w:pPr>
        <w:numPr>
          <w:ilvl w:val="0"/>
          <w:numId w:val="1"/>
        </w:numPr>
        <w:spacing w:after="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Cada grupo deverá, a partir da base de dados escolhida, aplicar o processo de </w:t>
      </w:r>
      <w:r w:rsidDel="00000000" w:rsidR="00000000" w:rsidRPr="00000000">
        <w:rPr>
          <w:rFonts w:ascii="Calibri" w:cs="Calibri" w:eastAsia="Calibri" w:hAnsi="Calibri"/>
          <w:i w:val="1"/>
          <w:sz w:val="24"/>
          <w:szCs w:val="24"/>
          <w:rtl w:val="0"/>
        </w:rPr>
        <w:t xml:space="preserve">Data Science,</w:t>
      </w:r>
      <w:r w:rsidDel="00000000" w:rsidR="00000000" w:rsidRPr="00000000">
        <w:rPr>
          <w:rFonts w:ascii="Calibri" w:cs="Calibri" w:eastAsia="Calibri" w:hAnsi="Calibri"/>
          <w:sz w:val="24"/>
          <w:szCs w:val="24"/>
          <w:rtl w:val="0"/>
        </w:rPr>
        <w:t xml:space="preserve"> para extrair informação relevante sobre um problema diverso.</w:t>
      </w:r>
    </w:p>
    <w:p w:rsidR="00000000" w:rsidDel="00000000" w:rsidP="00000000" w:rsidRDefault="00000000" w:rsidRPr="00000000" w14:paraId="0000000F">
      <w:pPr>
        <w:numPr>
          <w:ilvl w:val="0"/>
          <w:numId w:val="1"/>
        </w:numPr>
        <w:spacing w:after="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Poderá ser utilizada qualquer ferramenta de aprendizado de máquina</w:t>
      </w:r>
      <w:r w:rsidDel="00000000" w:rsidR="00000000" w:rsidRPr="00000000">
        <w:rPr>
          <w:rFonts w:ascii="Calibri" w:cs="Calibri" w:eastAsia="Calibri" w:hAnsi="Calibri"/>
          <w:b w:val="1"/>
          <w:i w:val="1"/>
          <w:sz w:val="24"/>
          <w:szCs w:val="24"/>
          <w:rtl w:val="0"/>
        </w:rPr>
        <w:t xml:space="preserve">.</w:t>
      </w:r>
      <w:r w:rsidDel="00000000" w:rsidR="00000000" w:rsidRPr="00000000">
        <w:rPr>
          <w:rtl w:val="0"/>
        </w:rPr>
      </w:r>
    </w:p>
    <w:p w:rsidR="00000000" w:rsidDel="00000000" w:rsidP="00000000" w:rsidRDefault="00000000" w:rsidRPr="00000000" w14:paraId="00000010">
      <w:pPr>
        <w:numPr>
          <w:ilvl w:val="0"/>
          <w:numId w:val="1"/>
        </w:numPr>
        <w:spacing w:after="240" w:lineRule="auto"/>
        <w:ind w:left="720" w:hanging="36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O grupo deverá:</w:t>
      </w:r>
    </w:p>
    <w:p w:rsidR="00000000" w:rsidDel="00000000" w:rsidP="00000000" w:rsidRDefault="00000000" w:rsidRPr="00000000" w14:paraId="00000011">
      <w:pPr>
        <w:numPr>
          <w:ilvl w:val="1"/>
          <w:numId w:val="1"/>
        </w:numPr>
        <w:spacing w:after="120" w:lineRule="auto"/>
        <w:ind w:left="1434" w:hanging="357"/>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Identificar e detalhar o problema que será abordado;</w:t>
      </w:r>
    </w:p>
    <w:p w:rsidR="00000000" w:rsidDel="00000000" w:rsidP="00000000" w:rsidRDefault="00000000" w:rsidRPr="00000000" w14:paraId="00000012">
      <w:pPr>
        <w:numPr>
          <w:ilvl w:val="2"/>
          <w:numId w:val="1"/>
        </w:numPr>
        <w:spacing w:after="120" w:lineRule="auto"/>
        <w:ind w:left="2160" w:hanging="18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Sugere-se que o problema possua escopo bem delimitado.</w:t>
      </w:r>
    </w:p>
    <w:p w:rsidR="00000000" w:rsidDel="00000000" w:rsidP="00000000" w:rsidRDefault="00000000" w:rsidRPr="00000000" w14:paraId="00000013">
      <w:pPr>
        <w:numPr>
          <w:ilvl w:val="1"/>
          <w:numId w:val="1"/>
        </w:numPr>
        <w:spacing w:after="120" w:lineRule="auto"/>
        <w:ind w:left="1434" w:hanging="357"/>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Compreender os dados e como eles podem ser utilizados para resolver o problema;</w:t>
      </w:r>
    </w:p>
    <w:p w:rsidR="00000000" w:rsidDel="00000000" w:rsidP="00000000" w:rsidRDefault="00000000" w:rsidRPr="00000000" w14:paraId="00000014">
      <w:pPr>
        <w:numPr>
          <w:ilvl w:val="1"/>
          <w:numId w:val="1"/>
        </w:numPr>
        <w:spacing w:after="120" w:lineRule="auto"/>
        <w:ind w:left="1434" w:hanging="357"/>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Realizar a seleção dos dados relevantes (registros e atributos);</w:t>
      </w:r>
    </w:p>
    <w:p w:rsidR="00000000" w:rsidDel="00000000" w:rsidP="00000000" w:rsidRDefault="00000000" w:rsidRPr="00000000" w14:paraId="00000015">
      <w:pPr>
        <w:numPr>
          <w:ilvl w:val="1"/>
          <w:numId w:val="1"/>
        </w:numPr>
        <w:spacing w:after="120" w:lineRule="auto"/>
        <w:ind w:left="1434" w:hanging="357"/>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Enriquecer e melhorar os dados;</w:t>
      </w:r>
    </w:p>
    <w:p w:rsidR="00000000" w:rsidDel="00000000" w:rsidP="00000000" w:rsidRDefault="00000000" w:rsidRPr="00000000" w14:paraId="00000016">
      <w:pPr>
        <w:numPr>
          <w:ilvl w:val="1"/>
          <w:numId w:val="1"/>
        </w:numPr>
        <w:spacing w:after="120" w:lineRule="auto"/>
        <w:ind w:left="1434" w:hanging="357"/>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Preparar os dados de acordo com os algoritmos;</w:t>
      </w:r>
    </w:p>
    <w:p w:rsidR="00000000" w:rsidDel="00000000" w:rsidP="00000000" w:rsidRDefault="00000000" w:rsidRPr="00000000" w14:paraId="00000017">
      <w:pPr>
        <w:numPr>
          <w:ilvl w:val="1"/>
          <w:numId w:val="1"/>
        </w:numPr>
        <w:spacing w:after="120" w:lineRule="auto"/>
        <w:ind w:left="1434" w:hanging="357"/>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Aplicar algoritmos de </w:t>
      </w:r>
      <w:r w:rsidDel="00000000" w:rsidR="00000000" w:rsidRPr="00000000">
        <w:rPr>
          <w:rFonts w:ascii="Calibri" w:cs="Calibri" w:eastAsia="Calibri" w:hAnsi="Calibri"/>
          <w:i w:val="1"/>
          <w:sz w:val="24"/>
          <w:szCs w:val="24"/>
          <w:rtl w:val="0"/>
        </w:rPr>
        <w:t xml:space="preserve">machine learning</w:t>
      </w:r>
      <w:r w:rsidDel="00000000" w:rsidR="00000000" w:rsidRPr="00000000">
        <w:rPr>
          <w:rFonts w:ascii="Calibri" w:cs="Calibri" w:eastAsia="Calibri" w:hAnsi="Calibri"/>
          <w:sz w:val="24"/>
          <w:szCs w:val="24"/>
          <w:rtl w:val="0"/>
        </w:rPr>
        <w:t xml:space="preserve"> de dados (pelo menos 2);</w:t>
      </w:r>
    </w:p>
    <w:p w:rsidR="00000000" w:rsidDel="00000000" w:rsidP="00000000" w:rsidRDefault="00000000" w:rsidRPr="00000000" w14:paraId="00000018">
      <w:pPr>
        <w:numPr>
          <w:ilvl w:val="1"/>
          <w:numId w:val="1"/>
        </w:numPr>
        <w:spacing w:after="120" w:lineRule="auto"/>
        <w:ind w:left="1434" w:hanging="357"/>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Explicar o motivo do uso de cada técnica;</w:t>
      </w:r>
    </w:p>
    <w:p w:rsidR="00000000" w:rsidDel="00000000" w:rsidP="00000000" w:rsidRDefault="00000000" w:rsidRPr="00000000" w14:paraId="00000019">
      <w:pPr>
        <w:numPr>
          <w:ilvl w:val="1"/>
          <w:numId w:val="1"/>
        </w:numPr>
        <w:spacing w:after="120" w:lineRule="auto"/>
        <w:ind w:left="1434" w:hanging="357"/>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Fazer análise dos resultados.</w:t>
      </w:r>
    </w:p>
    <w:p w:rsidR="00000000" w:rsidDel="00000000" w:rsidP="00000000" w:rsidRDefault="00000000" w:rsidRPr="00000000" w14:paraId="0000001A">
      <w:pPr>
        <w:numPr>
          <w:ilvl w:val="0"/>
          <w:numId w:val="1"/>
        </w:numPr>
        <w:spacing w:after="240" w:lineRule="auto"/>
        <w:ind w:left="720" w:hanging="36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Deve ser entregue:</w:t>
      </w:r>
    </w:p>
    <w:p w:rsidR="00000000" w:rsidDel="00000000" w:rsidP="00000000" w:rsidRDefault="00000000" w:rsidRPr="00000000" w14:paraId="0000001B">
      <w:pPr>
        <w:numPr>
          <w:ilvl w:val="1"/>
          <w:numId w:val="1"/>
        </w:numPr>
        <w:spacing w:after="120" w:lineRule="auto"/>
        <w:ind w:left="1434" w:hanging="357"/>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Tabelas com os dados pré processados;</w:t>
      </w:r>
    </w:p>
    <w:p w:rsidR="00000000" w:rsidDel="00000000" w:rsidP="00000000" w:rsidRDefault="00000000" w:rsidRPr="00000000" w14:paraId="0000001C">
      <w:pPr>
        <w:numPr>
          <w:ilvl w:val="1"/>
          <w:numId w:val="1"/>
        </w:numPr>
        <w:spacing w:after="120" w:lineRule="auto"/>
        <w:ind w:left="1434" w:hanging="357"/>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Arquivos contendo os códigos utilizados;</w:t>
      </w:r>
    </w:p>
    <w:p w:rsidR="00000000" w:rsidDel="00000000" w:rsidP="00000000" w:rsidRDefault="00000000" w:rsidRPr="00000000" w14:paraId="0000001D">
      <w:pPr>
        <w:numPr>
          <w:ilvl w:val="1"/>
          <w:numId w:val="1"/>
        </w:numPr>
        <w:spacing w:after="120" w:lineRule="auto"/>
        <w:ind w:left="1434" w:hanging="357"/>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Documentação contendo:</w:t>
      </w:r>
    </w:p>
    <w:p w:rsidR="00000000" w:rsidDel="00000000" w:rsidP="00000000" w:rsidRDefault="00000000" w:rsidRPr="00000000" w14:paraId="0000001E">
      <w:pPr>
        <w:numPr>
          <w:ilvl w:val="2"/>
          <w:numId w:val="1"/>
        </w:numPr>
        <w:spacing w:after="120" w:lineRule="auto"/>
        <w:ind w:left="2160" w:hanging="18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Análise dos dados;</w:t>
      </w:r>
    </w:p>
    <w:p w:rsidR="00000000" w:rsidDel="00000000" w:rsidP="00000000" w:rsidRDefault="00000000" w:rsidRPr="00000000" w14:paraId="0000001F">
      <w:pPr>
        <w:numPr>
          <w:ilvl w:val="2"/>
          <w:numId w:val="1"/>
        </w:numPr>
        <w:spacing w:after="120" w:lineRule="auto"/>
        <w:ind w:left="2160" w:hanging="18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Relatórios dos algoritmos;</w:t>
      </w:r>
    </w:p>
    <w:p w:rsidR="00000000" w:rsidDel="00000000" w:rsidP="00000000" w:rsidRDefault="00000000" w:rsidRPr="00000000" w14:paraId="00000020">
      <w:pPr>
        <w:numPr>
          <w:ilvl w:val="2"/>
          <w:numId w:val="1"/>
        </w:numPr>
        <w:spacing w:after="120" w:lineRule="auto"/>
        <w:ind w:left="2160" w:hanging="18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Motivos do uso de cada técnica;</w:t>
      </w:r>
    </w:p>
    <w:p w:rsidR="00000000" w:rsidDel="00000000" w:rsidP="00000000" w:rsidRDefault="00000000" w:rsidRPr="00000000" w14:paraId="00000021">
      <w:pPr>
        <w:numPr>
          <w:ilvl w:val="2"/>
          <w:numId w:val="1"/>
        </w:numPr>
        <w:spacing w:after="120" w:lineRule="auto"/>
        <w:ind w:left="2160" w:hanging="18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Apresentação e análise dos resultados alcançados.</w:t>
      </w:r>
      <w:sdt>
        <w:sdtPr>
          <w:tag w:val="goog_rdk_0"/>
        </w:sdtPr>
        <w:sdtContent>
          <w:ins w:author="Wilterson Garcia" w:id="0" w:date="2022-11-15T19:36:44Z">
            <w:r w:rsidDel="00000000" w:rsidR="00000000" w:rsidRPr="00000000">
              <w:rPr>
                <w:rFonts w:ascii="Calibri" w:cs="Calibri" w:eastAsia="Calibri" w:hAnsi="Calibri"/>
                <w:sz w:val="24"/>
                <w:szCs w:val="24"/>
                <w:rtl w:val="0"/>
              </w:rPr>
              <w:t xml:space="preserve">variações</w:t>
            </w:r>
          </w:ins>
        </w:sdtContent>
      </w:sdt>
      <w:r w:rsidDel="00000000" w:rsidR="00000000" w:rsidRPr="00000000">
        <w:rPr>
          <w:rtl w:val="0"/>
        </w:rPr>
      </w:r>
    </w:p>
    <w:p w:rsidR="00000000" w:rsidDel="00000000" w:rsidP="00000000" w:rsidRDefault="00000000" w:rsidRPr="00000000" w14:paraId="00000022">
      <w:pPr>
        <w:numPr>
          <w:ilvl w:val="0"/>
          <w:numId w:val="1"/>
        </w:numPr>
        <w:spacing w:after="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Data de entrega:</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até 15 dias após o término da disciplina.</w:t>
      </w:r>
    </w:p>
    <w:p w:rsidR="00000000" w:rsidDel="00000000" w:rsidP="00000000" w:rsidRDefault="00000000" w:rsidRPr="00000000" w14:paraId="00000023">
      <w:pPr>
        <w:numPr>
          <w:ilvl w:val="0"/>
          <w:numId w:val="1"/>
        </w:numPr>
        <w:spacing w:after="240"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De 6 a 12 páginas (se tiver problemas com essa delimitação basta sinalizar) </w:t>
      </w:r>
    </w:p>
    <w:p w:rsidR="00000000" w:rsidDel="00000000" w:rsidP="00000000" w:rsidRDefault="00000000" w:rsidRPr="00000000" w14:paraId="00000024">
      <w:pPr>
        <w:pStyle w:val="Heading1"/>
        <w:rPr/>
      </w:pPr>
      <w:r w:rsidDel="00000000" w:rsidR="00000000" w:rsidRPr="00000000">
        <w:rPr>
          <w:rtl w:val="0"/>
        </w:rPr>
        <w:t xml:space="preserve">SUGESTÕES DE BASES DE DADOS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numPr>
          <w:ilvl w:val="0"/>
          <w:numId w:val="2"/>
        </w:numPr>
        <w:spacing w:after="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 Portal da Transparência nos Recursos Públicos Federais possui uma seção de download de dados, em </w:t>
      </w:r>
      <w:r w:rsidDel="00000000" w:rsidR="00000000" w:rsidRPr="00000000">
        <w:rPr>
          <w:rFonts w:ascii="Calibri" w:cs="Calibri" w:eastAsia="Calibri" w:hAnsi="Calibri"/>
          <w:sz w:val="24"/>
          <w:szCs w:val="24"/>
          <w:rtl w:val="0"/>
        </w:rPr>
        <w:t xml:space="preserve">https://www.portaltransparencia.gov.br/download-de-dados</w:t>
      </w:r>
      <w:r w:rsidDel="00000000" w:rsidR="00000000" w:rsidRPr="00000000">
        <w:rPr>
          <w:rFonts w:ascii="Calibri" w:cs="Calibri" w:eastAsia="Calibri" w:hAnsi="Calibri"/>
          <w:sz w:val="24"/>
          <w:szCs w:val="24"/>
          <w:rtl w:val="0"/>
        </w:rPr>
        <w:t xml:space="preserve">, que tem por objetivo “facilitar a consulta das informações disponíveis no Portal da Transparência do Governo Federal e oferecer ao usuário uma forma rápida e prática de obter e armazenar os dados”. Os dados são separados por: </w:t>
      </w:r>
    </w:p>
    <w:p w:rsidR="00000000" w:rsidDel="00000000" w:rsidP="00000000" w:rsidRDefault="00000000" w:rsidRPr="00000000" w14:paraId="00000027">
      <w:pPr>
        <w:numPr>
          <w:ilvl w:val="1"/>
          <w:numId w:val="2"/>
        </w:numPr>
        <w:ind w:left="1434" w:hanging="357"/>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Despesas – Gastos Diretos; </w:t>
      </w:r>
    </w:p>
    <w:p w:rsidR="00000000" w:rsidDel="00000000" w:rsidP="00000000" w:rsidRDefault="00000000" w:rsidRPr="00000000" w14:paraId="00000028">
      <w:pPr>
        <w:numPr>
          <w:ilvl w:val="1"/>
          <w:numId w:val="2"/>
        </w:numPr>
        <w:ind w:left="1434" w:hanging="357"/>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Despesas – Transferências; </w:t>
      </w:r>
    </w:p>
    <w:p w:rsidR="00000000" w:rsidDel="00000000" w:rsidP="00000000" w:rsidRDefault="00000000" w:rsidRPr="00000000" w14:paraId="00000029">
      <w:pPr>
        <w:numPr>
          <w:ilvl w:val="1"/>
          <w:numId w:val="2"/>
        </w:numPr>
        <w:ind w:left="1434" w:hanging="357"/>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Programas Sociais, </w:t>
      </w:r>
    </w:p>
    <w:p w:rsidR="00000000" w:rsidDel="00000000" w:rsidP="00000000" w:rsidRDefault="00000000" w:rsidRPr="00000000" w14:paraId="0000002A">
      <w:pPr>
        <w:numPr>
          <w:ilvl w:val="1"/>
          <w:numId w:val="2"/>
        </w:numPr>
        <w:ind w:left="1434" w:hanging="357"/>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Despesas – Por Função ou Subfunção; </w:t>
      </w:r>
    </w:p>
    <w:p w:rsidR="00000000" w:rsidDel="00000000" w:rsidP="00000000" w:rsidRDefault="00000000" w:rsidRPr="00000000" w14:paraId="0000002B">
      <w:pPr>
        <w:numPr>
          <w:ilvl w:val="1"/>
          <w:numId w:val="2"/>
        </w:numPr>
        <w:ind w:left="1434" w:hanging="357"/>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Receitas; </w:t>
      </w:r>
    </w:p>
    <w:p w:rsidR="00000000" w:rsidDel="00000000" w:rsidP="00000000" w:rsidRDefault="00000000" w:rsidRPr="00000000" w14:paraId="0000002C">
      <w:pPr>
        <w:numPr>
          <w:ilvl w:val="1"/>
          <w:numId w:val="2"/>
        </w:numPr>
        <w:ind w:left="1434" w:hanging="357"/>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Convênios; </w:t>
      </w:r>
    </w:p>
    <w:p w:rsidR="00000000" w:rsidDel="00000000" w:rsidP="00000000" w:rsidRDefault="00000000" w:rsidRPr="00000000" w14:paraId="0000002D">
      <w:pPr>
        <w:numPr>
          <w:ilvl w:val="1"/>
          <w:numId w:val="2"/>
        </w:numPr>
        <w:ind w:left="1434" w:hanging="357"/>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Servidores; </w:t>
      </w:r>
    </w:p>
    <w:p w:rsidR="00000000" w:rsidDel="00000000" w:rsidP="00000000" w:rsidRDefault="00000000" w:rsidRPr="00000000" w14:paraId="0000002E">
      <w:pPr>
        <w:numPr>
          <w:ilvl w:val="1"/>
          <w:numId w:val="2"/>
        </w:numPr>
        <w:ind w:left="1434" w:hanging="357"/>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Sanções; </w:t>
      </w:r>
    </w:p>
    <w:p w:rsidR="00000000" w:rsidDel="00000000" w:rsidP="00000000" w:rsidRDefault="00000000" w:rsidRPr="00000000" w14:paraId="0000002F">
      <w:pPr>
        <w:numPr>
          <w:ilvl w:val="1"/>
          <w:numId w:val="2"/>
        </w:numPr>
        <w:ind w:left="1434" w:hanging="357"/>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Beneficiados da Lei 10.559/02;</w:t>
      </w:r>
    </w:p>
    <w:p w:rsidR="00000000" w:rsidDel="00000000" w:rsidP="00000000" w:rsidRDefault="00000000" w:rsidRPr="00000000" w14:paraId="00000030">
      <w:pPr>
        <w:numPr>
          <w:ilvl w:val="1"/>
          <w:numId w:val="2"/>
        </w:numPr>
        <w:ind w:left="1434" w:hanging="357"/>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Imóveis Funcionais.</w:t>
      </w:r>
    </w:p>
    <w:p w:rsidR="00000000" w:rsidDel="00000000" w:rsidP="00000000" w:rsidRDefault="00000000" w:rsidRPr="00000000" w14:paraId="00000031">
      <w:pPr>
        <w:numPr>
          <w:ilvl w:val="0"/>
          <w:numId w:val="2"/>
        </w:numPr>
        <w:spacing w:after="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 INEP – Instituto Nacional de Estudos e Pesquisas Anísio Teixeira disponibiliza diversos microdados já formatados sobre a situação da educação no Brasil. É uma base rica, volumosa, e bem segmentada. Os microdados estão disponíveis em: </w:t>
      </w:r>
      <w:hyperlink r:id="rId7">
        <w:r w:rsidDel="00000000" w:rsidR="00000000" w:rsidRPr="00000000">
          <w:rPr>
            <w:rFonts w:ascii="Calibri" w:cs="Calibri" w:eastAsia="Calibri" w:hAnsi="Calibri"/>
            <w:color w:val="0000ff"/>
            <w:sz w:val="24"/>
            <w:szCs w:val="24"/>
            <w:u w:val="single"/>
            <w:rtl w:val="0"/>
          </w:rPr>
          <w:t xml:space="preserve">http://portal.inep.gov.br/basica-levantamentos-acessar</w:t>
        </w:r>
      </w:hyperlink>
      <w:r w:rsidDel="00000000" w:rsidR="00000000" w:rsidRPr="00000000">
        <w:rPr>
          <w:rFonts w:ascii="Calibri" w:cs="Calibri" w:eastAsia="Calibri" w:hAnsi="Calibri"/>
          <w:sz w:val="24"/>
          <w:szCs w:val="24"/>
          <w:rtl w:val="0"/>
        </w:rPr>
        <w:t xml:space="preserve">. Os microdados acessíveis são:</w:t>
      </w:r>
    </w:p>
    <w:p w:rsidR="00000000" w:rsidDel="00000000" w:rsidP="00000000" w:rsidRDefault="00000000" w:rsidRPr="00000000" w14:paraId="00000032">
      <w:pPr>
        <w:numPr>
          <w:ilvl w:val="1"/>
          <w:numId w:val="2"/>
        </w:numPr>
        <w:ind w:left="1434" w:hanging="357"/>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Enade (2004-2017);</w:t>
      </w:r>
    </w:p>
    <w:p w:rsidR="00000000" w:rsidDel="00000000" w:rsidP="00000000" w:rsidRDefault="00000000" w:rsidRPr="00000000" w14:paraId="00000033">
      <w:pPr>
        <w:numPr>
          <w:ilvl w:val="1"/>
          <w:numId w:val="2"/>
        </w:numPr>
        <w:ind w:left="1434" w:hanging="357"/>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Censo Escolar (1995-2017);</w:t>
      </w:r>
    </w:p>
    <w:p w:rsidR="00000000" w:rsidDel="00000000" w:rsidP="00000000" w:rsidRDefault="00000000" w:rsidRPr="00000000" w14:paraId="00000034">
      <w:pPr>
        <w:numPr>
          <w:ilvl w:val="1"/>
          <w:numId w:val="2"/>
        </w:numPr>
        <w:ind w:left="1434" w:hanging="357"/>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Censo da Educação Superior (1995-2017);</w:t>
      </w:r>
    </w:p>
    <w:p w:rsidR="00000000" w:rsidDel="00000000" w:rsidP="00000000" w:rsidRDefault="00000000" w:rsidRPr="00000000" w14:paraId="00000035">
      <w:pPr>
        <w:numPr>
          <w:ilvl w:val="1"/>
          <w:numId w:val="2"/>
        </w:numPr>
        <w:ind w:left="1434" w:hanging="357"/>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Censo dos Profissionais do Magistério (2003);</w:t>
      </w:r>
    </w:p>
    <w:p w:rsidR="00000000" w:rsidDel="00000000" w:rsidP="00000000" w:rsidRDefault="00000000" w:rsidRPr="00000000" w14:paraId="00000036">
      <w:pPr>
        <w:numPr>
          <w:ilvl w:val="1"/>
          <w:numId w:val="2"/>
        </w:numPr>
        <w:ind w:left="1434" w:hanging="357"/>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Saeb (Aneb/Prova Brasil) (1995, 1997, 1999, 2001, 2003, 2005, 2011, 2013);</w:t>
      </w:r>
    </w:p>
    <w:p w:rsidR="00000000" w:rsidDel="00000000" w:rsidP="00000000" w:rsidRDefault="00000000" w:rsidRPr="00000000" w14:paraId="00000037">
      <w:pPr>
        <w:numPr>
          <w:ilvl w:val="1"/>
          <w:numId w:val="2"/>
        </w:numPr>
        <w:ind w:left="1434" w:hanging="357"/>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Enem (1998-2017);</w:t>
      </w:r>
    </w:p>
    <w:p w:rsidR="00000000" w:rsidDel="00000000" w:rsidP="00000000" w:rsidRDefault="00000000" w:rsidRPr="00000000" w14:paraId="00000038">
      <w:pPr>
        <w:numPr>
          <w:ilvl w:val="1"/>
          <w:numId w:val="2"/>
        </w:numPr>
        <w:ind w:left="1434" w:hanging="357"/>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Provão (1997-2003);</w:t>
      </w:r>
    </w:p>
    <w:p w:rsidR="00000000" w:rsidDel="00000000" w:rsidP="00000000" w:rsidRDefault="00000000" w:rsidRPr="00000000" w14:paraId="00000039">
      <w:pPr>
        <w:numPr>
          <w:ilvl w:val="1"/>
          <w:numId w:val="2"/>
        </w:numPr>
        <w:ind w:left="1434" w:hanging="357"/>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Pnera (2004);</w:t>
      </w:r>
    </w:p>
    <w:p w:rsidR="00000000" w:rsidDel="00000000" w:rsidP="00000000" w:rsidRDefault="00000000" w:rsidRPr="00000000" w14:paraId="0000003A">
      <w:pPr>
        <w:numPr>
          <w:ilvl w:val="1"/>
          <w:numId w:val="2"/>
        </w:numPr>
        <w:ind w:left="1434" w:hanging="357"/>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Prova Brasil (2007, 2009, 2011);</w:t>
      </w:r>
    </w:p>
    <w:p w:rsidR="00000000" w:rsidDel="00000000" w:rsidP="00000000" w:rsidRDefault="00000000" w:rsidRPr="00000000" w14:paraId="0000003B">
      <w:pPr>
        <w:numPr>
          <w:ilvl w:val="1"/>
          <w:numId w:val="2"/>
        </w:numPr>
        <w:ind w:left="1434" w:hanging="357"/>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Pesquisa de Ações Discriminatórias no Âmbito Escolar (2008).</w:t>
      </w:r>
    </w:p>
    <w:p w:rsidR="00000000" w:rsidDel="00000000" w:rsidP="00000000" w:rsidRDefault="00000000" w:rsidRPr="00000000" w14:paraId="0000003C">
      <w:pPr>
        <w:numPr>
          <w:ilvl w:val="0"/>
          <w:numId w:val="2"/>
        </w:numPr>
        <w:spacing w:after="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 Tribunal Superior Eleitoral (TSE) disponibiliza as mais diversas informações desses candidatos. Técnicas de mineração de dados podem ser aplicadas para buscar identificar padrões nessa base, permitindo uma melhor compreensão da nossa democracia. As informações fornecidas, de forma livre e gratuita, pelo Tribunal Superior Eleitoral através do portal “Repositório de dados eleitorais” (</w:t>
      </w:r>
      <w:hyperlink r:id="rId8">
        <w:r w:rsidDel="00000000" w:rsidR="00000000" w:rsidRPr="00000000">
          <w:rPr>
            <w:rFonts w:ascii="Calibri" w:cs="Calibri" w:eastAsia="Calibri" w:hAnsi="Calibri"/>
            <w:color w:val="0000ff"/>
            <w:sz w:val="24"/>
            <w:szCs w:val="24"/>
            <w:u w:val="single"/>
            <w:rtl w:val="0"/>
          </w:rPr>
          <w:t xml:space="preserve">http://www.tse.jus.br/eleicoes/repositorio-de-dados-eleitorais</w:t>
        </w:r>
      </w:hyperlink>
      <w:r w:rsidDel="00000000" w:rsidR="00000000" w:rsidRPr="00000000">
        <w:rPr>
          <w:rFonts w:ascii="Calibri" w:cs="Calibri" w:eastAsia="Calibri" w:hAnsi="Calibri"/>
          <w:sz w:val="24"/>
          <w:szCs w:val="24"/>
          <w:rtl w:val="0"/>
        </w:rPr>
        <w:t xml:space="preserve">). Os dados disponíveis são:</w:t>
      </w:r>
    </w:p>
    <w:p w:rsidR="00000000" w:rsidDel="00000000" w:rsidP="00000000" w:rsidRDefault="00000000" w:rsidRPr="00000000" w14:paraId="0000003D">
      <w:pPr>
        <w:numPr>
          <w:ilvl w:val="1"/>
          <w:numId w:val="2"/>
        </w:numPr>
        <w:ind w:left="1434" w:hanging="357"/>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Eleitorado</w:t>
      </w:r>
    </w:p>
    <w:p w:rsidR="00000000" w:rsidDel="00000000" w:rsidP="00000000" w:rsidRDefault="00000000" w:rsidRPr="00000000" w14:paraId="0000003E">
      <w:pPr>
        <w:numPr>
          <w:ilvl w:val="1"/>
          <w:numId w:val="2"/>
        </w:numPr>
        <w:ind w:left="1434" w:hanging="357"/>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Candidatos</w:t>
      </w:r>
    </w:p>
    <w:p w:rsidR="00000000" w:rsidDel="00000000" w:rsidP="00000000" w:rsidRDefault="00000000" w:rsidRPr="00000000" w14:paraId="0000003F">
      <w:pPr>
        <w:numPr>
          <w:ilvl w:val="1"/>
          <w:numId w:val="2"/>
        </w:numPr>
        <w:ind w:left="1434" w:hanging="357"/>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Resultados</w:t>
      </w:r>
    </w:p>
    <w:p w:rsidR="00000000" w:rsidDel="00000000" w:rsidP="00000000" w:rsidRDefault="00000000" w:rsidRPr="00000000" w14:paraId="00000040">
      <w:pPr>
        <w:numPr>
          <w:ilvl w:val="1"/>
          <w:numId w:val="2"/>
        </w:numPr>
        <w:ind w:left="1434" w:hanging="357"/>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Prestação de Contas</w:t>
      </w:r>
    </w:p>
    <w:p w:rsidR="00000000" w:rsidDel="00000000" w:rsidP="00000000" w:rsidRDefault="00000000" w:rsidRPr="00000000" w14:paraId="0000004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52.795275590551114" w:hanging="360"/>
        <w:jc w:val="both"/>
        <w:rPr>
          <w:rFonts w:ascii="Calibri" w:cs="Calibri" w:eastAsia="Calibri" w:hAnsi="Calibri"/>
          <w:b w:val="0"/>
          <w:smallCaps w:val="0"/>
          <w:strike w:val="0"/>
          <w:color w:val="000000"/>
          <w:sz w:val="24"/>
          <w:szCs w:val="24"/>
          <w:shd w:fill="auto" w:val="clear"/>
          <w:vertAlign w:val="baseline"/>
        </w:rPr>
      </w:pPr>
      <w:r w:rsidDel="00000000" w:rsidR="00000000" w:rsidRPr="00000000">
        <w:rPr>
          <w:rFonts w:ascii="Calibri" w:cs="Calibri" w:eastAsia="Calibri" w:hAnsi="Calibri"/>
          <w:b w:val="0"/>
          <w:smallCaps w:val="0"/>
          <w:strike w:val="0"/>
          <w:color w:val="000000"/>
          <w:sz w:val="24"/>
          <w:szCs w:val="24"/>
          <w:u w:val="none"/>
          <w:shd w:fill="auto" w:val="clear"/>
          <w:vertAlign w:val="baseline"/>
          <w:rtl w:val="0"/>
        </w:rPr>
        <w:t xml:space="preserve">O Ipeadata (</w:t>
      </w:r>
      <w:hyperlink r:id="rId9">
        <w:r w:rsidDel="00000000" w:rsidR="00000000" w:rsidRPr="00000000">
          <w:rPr>
            <w:rFonts w:ascii="Calibri" w:cs="Calibri" w:eastAsia="Calibri" w:hAnsi="Calibri"/>
            <w:b w:val="0"/>
            <w:smallCaps w:val="0"/>
            <w:strike w:val="0"/>
            <w:color w:val="0000ff"/>
            <w:sz w:val="24"/>
            <w:szCs w:val="24"/>
            <w:u w:val="single"/>
            <w:shd w:fill="auto" w:val="clear"/>
            <w:vertAlign w:val="baseline"/>
            <w:rtl w:val="0"/>
          </w:rPr>
          <w:t xml:space="preserve">http://www.ipeadata.gov.br/</w:t>
        </w:r>
      </w:hyperlink>
      <w:r w:rsidDel="00000000" w:rsidR="00000000" w:rsidRPr="00000000">
        <w:rPr>
          <w:rFonts w:ascii="Calibri" w:cs="Calibri" w:eastAsia="Calibri" w:hAnsi="Calibri"/>
          <w:b w:val="0"/>
          <w:smallCaps w:val="0"/>
          <w:strike w:val="0"/>
          <w:color w:val="000000"/>
          <w:sz w:val="24"/>
          <w:szCs w:val="24"/>
          <w:u w:val="none"/>
          <w:shd w:fill="auto" w:val="clear"/>
          <w:vertAlign w:val="baseline"/>
          <w:rtl w:val="0"/>
        </w:rPr>
        <w:t xml:space="preserve">) provê dados econômicos e financeiros do Brasil em séries anuais, mensais e diárias na mesma unidade monetária. A busca das séries estatísticas pode ser feita por "Palavras-chave" na sua descrição, "Temas" ou assuntos de interesse, "Fontes" de publicação ou pelo "Nível geográfico" para o qual é possível agregar os dados.</w:t>
      </w:r>
    </w:p>
    <w:p w:rsidR="00000000" w:rsidDel="00000000" w:rsidP="00000000" w:rsidRDefault="00000000" w:rsidRPr="00000000" w14:paraId="00000042">
      <w:pPr>
        <w:numPr>
          <w:ilvl w:val="0"/>
          <w:numId w:val="2"/>
        </w:numPr>
        <w:spacing w:after="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 Kaggle - Your Home for Data Science (</w:t>
      </w:r>
      <w:hyperlink r:id="rId10">
        <w:r w:rsidDel="00000000" w:rsidR="00000000" w:rsidRPr="00000000">
          <w:rPr>
            <w:rFonts w:ascii="Calibri" w:cs="Calibri" w:eastAsia="Calibri" w:hAnsi="Calibri"/>
            <w:color w:val="1155cc"/>
            <w:sz w:val="24"/>
            <w:szCs w:val="24"/>
            <w:u w:val="single"/>
            <w:rtl w:val="0"/>
          </w:rPr>
          <w:t xml:space="preserve">Kaggle</w:t>
        </w:r>
      </w:hyperlink>
      <w:r w:rsidDel="00000000" w:rsidR="00000000" w:rsidRPr="00000000">
        <w:rPr>
          <w:rFonts w:ascii="Calibri" w:cs="Calibri" w:eastAsia="Calibri" w:hAnsi="Calibri"/>
          <w:sz w:val="24"/>
          <w:szCs w:val="24"/>
          <w:rtl w:val="0"/>
        </w:rPr>
        <w:t xml:space="preserve">) é um sistema de desafios de </w:t>
      </w:r>
      <w:r w:rsidDel="00000000" w:rsidR="00000000" w:rsidRPr="00000000">
        <w:rPr>
          <w:rFonts w:ascii="Calibri" w:cs="Calibri" w:eastAsia="Calibri" w:hAnsi="Calibri"/>
          <w:i w:val="1"/>
          <w:sz w:val="24"/>
          <w:szCs w:val="24"/>
          <w:rtl w:val="0"/>
        </w:rPr>
        <w:t xml:space="preserve">machine learning</w:t>
      </w:r>
      <w:r w:rsidDel="00000000" w:rsidR="00000000" w:rsidRPr="00000000">
        <w:rPr>
          <w:rFonts w:ascii="Calibri" w:cs="Calibri" w:eastAsia="Calibri" w:hAnsi="Calibri"/>
          <w:sz w:val="24"/>
          <w:szCs w:val="24"/>
          <w:rtl w:val="0"/>
        </w:rPr>
        <w:t xml:space="preserve">, com diversas bases bem documentadas e problemas preestabelecidos para serem resolvidos. É uma ótima fonte de bases de dados e problemas de mineração que podem ser utilizados no trabalho.</w:t>
      </w:r>
    </w:p>
    <w:p w:rsidR="00000000" w:rsidDel="00000000" w:rsidP="00000000" w:rsidRDefault="00000000" w:rsidRPr="00000000" w14:paraId="00000043">
      <w:pPr>
        <w:numPr>
          <w:ilvl w:val="0"/>
          <w:numId w:val="2"/>
        </w:numPr>
        <w:spacing w:after="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 Data.World (</w:t>
      </w:r>
      <w:hyperlink r:id="rId11">
        <w:r w:rsidDel="00000000" w:rsidR="00000000" w:rsidRPr="00000000">
          <w:rPr>
            <w:rFonts w:ascii="Calibri" w:cs="Calibri" w:eastAsia="Calibri" w:hAnsi="Calibri"/>
            <w:color w:val="0000ff"/>
            <w:sz w:val="24"/>
            <w:szCs w:val="24"/>
            <w:u w:val="single"/>
            <w:rtl w:val="0"/>
          </w:rPr>
          <w:t xml:space="preserve">https://data.world/</w:t>
        </w:r>
      </w:hyperlink>
      <w:r w:rsidDel="00000000" w:rsidR="00000000" w:rsidRPr="00000000">
        <w:rPr>
          <w:rFonts w:ascii="Calibri" w:cs="Calibri" w:eastAsia="Calibri" w:hAnsi="Calibri"/>
          <w:sz w:val="24"/>
          <w:szCs w:val="24"/>
          <w:rtl w:val="0"/>
        </w:rPr>
        <w:t xml:space="preserve">) é uma Corporação de Interesse Público, que possui pelo menos 18 milhões de “</w:t>
      </w:r>
      <w:r w:rsidDel="00000000" w:rsidR="00000000" w:rsidRPr="00000000">
        <w:rPr>
          <w:rFonts w:ascii="Calibri" w:cs="Calibri" w:eastAsia="Calibri" w:hAnsi="Calibri"/>
          <w:i w:val="1"/>
          <w:sz w:val="24"/>
          <w:szCs w:val="24"/>
          <w:rtl w:val="0"/>
        </w:rPr>
        <w:t xml:space="preserve">datasets”</w:t>
      </w:r>
      <w:r w:rsidDel="00000000" w:rsidR="00000000" w:rsidRPr="00000000">
        <w:rPr>
          <w:rFonts w:ascii="Calibri" w:cs="Calibri" w:eastAsia="Calibri" w:hAnsi="Calibri"/>
          <w:sz w:val="24"/>
          <w:szCs w:val="24"/>
          <w:rtl w:val="0"/>
        </w:rPr>
        <w:t xml:space="preserve"> disponíveis (alguns abertos e outros com acesso limitado). Os temas são separados por:</w:t>
      </w:r>
    </w:p>
    <w:p w:rsidR="00000000" w:rsidDel="00000000" w:rsidP="00000000" w:rsidRDefault="00000000" w:rsidRPr="00000000" w14:paraId="00000044">
      <w:pPr>
        <w:numPr>
          <w:ilvl w:val="1"/>
          <w:numId w:val="2"/>
        </w:numPr>
        <w:ind w:left="1434" w:hanging="357"/>
        <w:jc w:val="both"/>
        <w:rPr>
          <w:rFonts w:ascii="Calibri" w:cs="Calibri" w:eastAsia="Calibri" w:hAnsi="Calibri"/>
          <w:sz w:val="24"/>
          <w:szCs w:val="24"/>
        </w:rPr>
      </w:pPr>
      <w:hyperlink r:id="rId12">
        <w:r w:rsidDel="00000000" w:rsidR="00000000" w:rsidRPr="00000000">
          <w:rPr>
            <w:rFonts w:ascii="Calibri" w:cs="Calibri" w:eastAsia="Calibri" w:hAnsi="Calibri"/>
            <w:sz w:val="24"/>
            <w:szCs w:val="24"/>
            <w:rtl w:val="0"/>
          </w:rPr>
          <w:t xml:space="preserve">Health</w:t>
        </w:r>
      </w:hyperlink>
      <w:r w:rsidDel="00000000" w:rsidR="00000000" w:rsidRPr="00000000">
        <w:rPr>
          <w:rtl w:val="0"/>
        </w:rPr>
      </w:r>
    </w:p>
    <w:p w:rsidR="00000000" w:rsidDel="00000000" w:rsidP="00000000" w:rsidRDefault="00000000" w:rsidRPr="00000000" w14:paraId="00000045">
      <w:pPr>
        <w:numPr>
          <w:ilvl w:val="1"/>
          <w:numId w:val="2"/>
        </w:numPr>
        <w:ind w:left="1434" w:hanging="357"/>
        <w:jc w:val="both"/>
        <w:rPr>
          <w:rFonts w:ascii="Calibri" w:cs="Calibri" w:eastAsia="Calibri" w:hAnsi="Calibri"/>
          <w:sz w:val="24"/>
          <w:szCs w:val="24"/>
        </w:rPr>
      </w:pPr>
      <w:hyperlink r:id="rId13">
        <w:r w:rsidDel="00000000" w:rsidR="00000000" w:rsidRPr="00000000">
          <w:rPr>
            <w:rFonts w:ascii="Calibri" w:cs="Calibri" w:eastAsia="Calibri" w:hAnsi="Calibri"/>
            <w:sz w:val="24"/>
            <w:szCs w:val="24"/>
            <w:rtl w:val="0"/>
          </w:rPr>
          <w:t xml:space="preserve">Education</w:t>
        </w:r>
      </w:hyperlink>
      <w:r w:rsidDel="00000000" w:rsidR="00000000" w:rsidRPr="00000000">
        <w:rPr>
          <w:rtl w:val="0"/>
        </w:rPr>
      </w:r>
    </w:p>
    <w:p w:rsidR="00000000" w:rsidDel="00000000" w:rsidP="00000000" w:rsidRDefault="00000000" w:rsidRPr="00000000" w14:paraId="00000046">
      <w:pPr>
        <w:numPr>
          <w:ilvl w:val="1"/>
          <w:numId w:val="2"/>
        </w:numPr>
        <w:ind w:left="1434" w:hanging="357"/>
        <w:jc w:val="both"/>
        <w:rPr>
          <w:rFonts w:ascii="Calibri" w:cs="Calibri" w:eastAsia="Calibri" w:hAnsi="Calibri"/>
          <w:sz w:val="24"/>
          <w:szCs w:val="24"/>
        </w:rPr>
      </w:pPr>
      <w:hyperlink r:id="rId14">
        <w:r w:rsidDel="00000000" w:rsidR="00000000" w:rsidRPr="00000000">
          <w:rPr>
            <w:rFonts w:ascii="Calibri" w:cs="Calibri" w:eastAsia="Calibri" w:hAnsi="Calibri"/>
            <w:sz w:val="24"/>
            <w:szCs w:val="24"/>
            <w:rtl w:val="0"/>
          </w:rPr>
          <w:t xml:space="preserve">Finance</w:t>
        </w:r>
      </w:hyperlink>
      <w:r w:rsidDel="00000000" w:rsidR="00000000" w:rsidRPr="00000000">
        <w:rPr>
          <w:rtl w:val="0"/>
        </w:rPr>
      </w:r>
    </w:p>
    <w:p w:rsidR="00000000" w:rsidDel="00000000" w:rsidP="00000000" w:rsidRDefault="00000000" w:rsidRPr="00000000" w14:paraId="00000047">
      <w:pPr>
        <w:numPr>
          <w:ilvl w:val="1"/>
          <w:numId w:val="2"/>
        </w:numPr>
        <w:ind w:left="1434" w:hanging="357"/>
        <w:jc w:val="both"/>
        <w:rPr>
          <w:rFonts w:ascii="Calibri" w:cs="Calibri" w:eastAsia="Calibri" w:hAnsi="Calibri"/>
          <w:sz w:val="24"/>
          <w:szCs w:val="24"/>
        </w:rPr>
      </w:pPr>
      <w:hyperlink r:id="rId15">
        <w:r w:rsidDel="00000000" w:rsidR="00000000" w:rsidRPr="00000000">
          <w:rPr>
            <w:rFonts w:ascii="Calibri" w:cs="Calibri" w:eastAsia="Calibri" w:hAnsi="Calibri"/>
            <w:sz w:val="24"/>
            <w:szCs w:val="24"/>
            <w:rtl w:val="0"/>
          </w:rPr>
          <w:t xml:space="preserve">Government</w:t>
        </w:r>
      </w:hyperlink>
      <w:r w:rsidDel="00000000" w:rsidR="00000000" w:rsidRPr="00000000">
        <w:rPr>
          <w:rtl w:val="0"/>
        </w:rPr>
      </w:r>
    </w:p>
    <w:p w:rsidR="00000000" w:rsidDel="00000000" w:rsidP="00000000" w:rsidRDefault="00000000" w:rsidRPr="00000000" w14:paraId="00000048">
      <w:pPr>
        <w:numPr>
          <w:ilvl w:val="1"/>
          <w:numId w:val="2"/>
        </w:numPr>
        <w:ind w:left="1434" w:hanging="357"/>
        <w:jc w:val="both"/>
        <w:rPr>
          <w:rFonts w:ascii="Calibri" w:cs="Calibri" w:eastAsia="Calibri" w:hAnsi="Calibri"/>
          <w:sz w:val="24"/>
          <w:szCs w:val="24"/>
        </w:rPr>
      </w:pPr>
      <w:hyperlink r:id="rId16">
        <w:r w:rsidDel="00000000" w:rsidR="00000000" w:rsidRPr="00000000">
          <w:rPr>
            <w:rFonts w:ascii="Calibri" w:cs="Calibri" w:eastAsia="Calibri" w:hAnsi="Calibri"/>
            <w:sz w:val="24"/>
            <w:szCs w:val="24"/>
            <w:rtl w:val="0"/>
          </w:rPr>
          <w:t xml:space="preserve">Public Safety</w:t>
        </w:r>
      </w:hyperlink>
      <w:r w:rsidDel="00000000" w:rsidR="00000000" w:rsidRPr="00000000">
        <w:rPr>
          <w:rtl w:val="0"/>
        </w:rPr>
      </w:r>
    </w:p>
    <w:p w:rsidR="00000000" w:rsidDel="00000000" w:rsidP="00000000" w:rsidRDefault="00000000" w:rsidRPr="00000000" w14:paraId="00000049">
      <w:pPr>
        <w:numPr>
          <w:ilvl w:val="1"/>
          <w:numId w:val="2"/>
        </w:numPr>
        <w:ind w:left="1434" w:hanging="357"/>
        <w:jc w:val="both"/>
        <w:rPr>
          <w:rFonts w:ascii="Calibri" w:cs="Calibri" w:eastAsia="Calibri" w:hAnsi="Calibri"/>
          <w:sz w:val="24"/>
          <w:szCs w:val="24"/>
        </w:rPr>
      </w:pPr>
      <w:hyperlink r:id="rId17">
        <w:r w:rsidDel="00000000" w:rsidR="00000000" w:rsidRPr="00000000">
          <w:rPr>
            <w:rFonts w:ascii="Calibri" w:cs="Calibri" w:eastAsia="Calibri" w:hAnsi="Calibri"/>
            <w:sz w:val="24"/>
            <w:szCs w:val="24"/>
            <w:rtl w:val="0"/>
          </w:rPr>
          <w:t xml:space="preserve">Agriculture</w:t>
        </w:r>
      </w:hyperlink>
      <w:r w:rsidDel="00000000" w:rsidR="00000000" w:rsidRPr="00000000">
        <w:rPr>
          <w:rtl w:val="0"/>
        </w:rPr>
      </w:r>
    </w:p>
    <w:p w:rsidR="00000000" w:rsidDel="00000000" w:rsidP="00000000" w:rsidRDefault="00000000" w:rsidRPr="00000000" w14:paraId="0000004A">
      <w:pPr>
        <w:numPr>
          <w:ilvl w:val="1"/>
          <w:numId w:val="2"/>
        </w:numPr>
        <w:ind w:left="1434" w:hanging="357"/>
        <w:jc w:val="both"/>
        <w:rPr>
          <w:rFonts w:ascii="Calibri" w:cs="Calibri" w:eastAsia="Calibri" w:hAnsi="Calibri"/>
          <w:sz w:val="24"/>
          <w:szCs w:val="24"/>
        </w:rPr>
      </w:pPr>
      <w:hyperlink r:id="rId18">
        <w:r w:rsidDel="00000000" w:rsidR="00000000" w:rsidRPr="00000000">
          <w:rPr>
            <w:rFonts w:ascii="Calibri" w:cs="Calibri" w:eastAsia="Calibri" w:hAnsi="Calibri"/>
            <w:sz w:val="24"/>
            <w:szCs w:val="24"/>
            <w:rtl w:val="0"/>
          </w:rPr>
          <w:t xml:space="preserve">Weather</w:t>
        </w:r>
      </w:hyperlink>
      <w:r w:rsidDel="00000000" w:rsidR="00000000" w:rsidRPr="00000000">
        <w:rPr>
          <w:rtl w:val="0"/>
        </w:rPr>
      </w:r>
    </w:p>
    <w:p w:rsidR="00000000" w:rsidDel="00000000" w:rsidP="00000000" w:rsidRDefault="00000000" w:rsidRPr="00000000" w14:paraId="0000004B">
      <w:pPr>
        <w:ind w:left="1434"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C">
      <w:pPr>
        <w:numPr>
          <w:ilvl w:val="0"/>
          <w:numId w:val="2"/>
        </w:numPr>
        <w:spacing w:after="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 grupo poderá trazer bases operacionais da sua empresa ou de qualquer lugar que julgar conveniente. Neste caso é desejável que a base possa ser disponibilizada para o professor, para permitir uma melhor avaliação do contexto de uso das técnicas de mineração. Se necessário os dados podem (e devem) ser anonimizados.</w:t>
      </w:r>
    </w:p>
    <w:p w:rsidR="00000000" w:rsidDel="00000000" w:rsidP="00000000" w:rsidRDefault="00000000" w:rsidRPr="00000000" w14:paraId="0000004D">
      <w:pPr>
        <w:spacing w:after="240" w:lineRule="auto"/>
        <w:jc w:val="both"/>
        <w:rPr>
          <w:rFonts w:ascii="Calibri" w:cs="Calibri" w:eastAsia="Calibri" w:hAnsi="Calibri"/>
          <w:sz w:val="24"/>
          <w:szCs w:val="24"/>
        </w:rPr>
      </w:pPr>
      <w:r w:rsidDel="00000000" w:rsidR="00000000" w:rsidRPr="00000000">
        <w:rPr>
          <w:rtl w:val="0"/>
        </w:rPr>
      </w:r>
    </w:p>
    <w:sectPr>
      <w:headerReference r:id="rId19" w:type="default"/>
      <w:headerReference r:id="rId20" w:type="first"/>
      <w:headerReference r:id="rId21" w:type="even"/>
      <w:footerReference r:id="rId22" w:type="default"/>
      <w:footerReference r:id="rId23" w:type="first"/>
      <w:footerReference r:id="rId24" w:type="even"/>
      <w:pgSz w:h="16840" w:w="11907" w:orient="portrait"/>
      <w:pgMar w:bottom="992" w:top="1701" w:left="1276" w:right="1043"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5391150" cy="695325"/>
          <wp:effectExtent b="0" l="0" r="0" t="0"/>
          <wp:docPr descr="cabeçalho" id="2" name="image1.jpg"/>
          <a:graphic>
            <a:graphicData uri="http://schemas.openxmlformats.org/drawingml/2006/picture">
              <pic:pic>
                <pic:nvPicPr>
                  <pic:cNvPr descr="cabeçalho" id="0" name="image1.jpg"/>
                  <pic:cNvPicPr preferRelativeResize="0"/>
                </pic:nvPicPr>
                <pic:blipFill>
                  <a:blip r:embed="rId1"/>
                  <a:srcRect b="0" l="0" r="0" t="0"/>
                  <a:stretch>
                    <a:fillRect/>
                  </a:stretch>
                </pic:blipFill>
                <pic:spPr>
                  <a:xfrm>
                    <a:off x="0" y="0"/>
                    <a:ext cx="5391150" cy="695325"/>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Diretoria de Educação Continuada</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pt-B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rFonts w:ascii="Arial" w:cs="Arial" w:eastAsia="Arial" w:hAnsi="Arial"/>
      <w:b w:val="1"/>
      <w:sz w:val="22"/>
      <w:szCs w:val="22"/>
    </w:rPr>
  </w:style>
  <w:style w:type="paragraph" w:styleId="Heading2">
    <w:name w:val="heading 2"/>
    <w:basedOn w:val="Normal"/>
    <w:next w:val="Normal"/>
    <w:pPr>
      <w:keepNext w:val="1"/>
    </w:pPr>
    <w:rPr>
      <w:rFonts w:ascii="Arial" w:cs="Arial" w:eastAsia="Arial" w:hAnsi="Arial"/>
      <w:i w:val="1"/>
      <w:sz w:val="22"/>
      <w:szCs w:val="22"/>
    </w:rPr>
  </w:style>
  <w:style w:type="paragraph" w:styleId="Heading3">
    <w:name w:val="heading 3"/>
    <w:basedOn w:val="Normal"/>
    <w:next w:val="Normal"/>
    <w:pPr>
      <w:keepNext w:val="1"/>
    </w:pPr>
    <w:rPr>
      <w:rFonts w:ascii="Arial" w:cs="Arial" w:eastAsia="Arial" w:hAnsi="Arial"/>
      <w:i w:val="1"/>
      <w:color w:val="000000"/>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spacing w:after="60" w:before="240" w:lineRule="auto"/>
    </w:pPr>
    <w:rPr>
      <w:rFonts w:ascii="Calibri" w:cs="Calibri" w:eastAsia="Calibri" w:hAnsi="Calibri"/>
      <w:b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qFormat w:val="1"/>
    <w:pPr>
      <w:keepNext w:val="1"/>
      <w:outlineLvl w:val="0"/>
    </w:pPr>
    <w:rPr>
      <w:rFonts w:ascii="Arial" w:hAnsi="Arial"/>
      <w:b w:val="1"/>
      <w:sz w:val="22"/>
    </w:rPr>
  </w:style>
  <w:style w:type="paragraph" w:styleId="Ttulo2">
    <w:name w:val="heading 2"/>
    <w:basedOn w:val="Normal"/>
    <w:next w:val="Normal"/>
    <w:qFormat w:val="1"/>
    <w:pPr>
      <w:keepNext w:val="1"/>
      <w:outlineLvl w:val="1"/>
    </w:pPr>
    <w:rPr>
      <w:rFonts w:ascii="Arial" w:hAnsi="Arial"/>
      <w:i w:val="1"/>
      <w:sz w:val="22"/>
    </w:rPr>
  </w:style>
  <w:style w:type="paragraph" w:styleId="Ttulo3">
    <w:name w:val="heading 3"/>
    <w:basedOn w:val="Normal"/>
    <w:next w:val="Normal"/>
    <w:qFormat w:val="1"/>
    <w:pPr>
      <w:keepNext w:val="1"/>
      <w:outlineLvl w:val="2"/>
    </w:pPr>
    <w:rPr>
      <w:rFonts w:ascii="Arial" w:hAnsi="Arial"/>
      <w:i w:val="1"/>
      <w:snapToGrid w:val="0"/>
      <w:color w:val="000000"/>
      <w:sz w:val="24"/>
    </w:rPr>
  </w:style>
  <w:style w:type="paragraph" w:styleId="Ttulo6">
    <w:name w:val="heading 6"/>
    <w:basedOn w:val="Normal"/>
    <w:next w:val="Normal"/>
    <w:link w:val="Ttulo6Char"/>
    <w:semiHidden w:val="1"/>
    <w:unhideWhenUsed w:val="1"/>
    <w:qFormat w:val="1"/>
    <w:rsid w:val="00D7477F"/>
    <w:pPr>
      <w:spacing w:after="60" w:before="240"/>
      <w:outlineLvl w:val="5"/>
    </w:pPr>
    <w:rPr>
      <w:rFonts w:ascii="Calibri" w:hAnsi="Calibri"/>
      <w:b w:val="1"/>
      <w:bCs w:val="1"/>
      <w:sz w:val="22"/>
      <w:szCs w:val="22"/>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paragraph" w:styleId="Cabealho">
    <w:name w:val="header"/>
    <w:basedOn w:val="Normal"/>
    <w:pPr>
      <w:tabs>
        <w:tab w:val="center" w:pos="4419"/>
        <w:tab w:val="right" w:pos="8838"/>
      </w:tabs>
    </w:pPr>
    <w:rPr>
      <w:lang w:val="pt-PT"/>
    </w:rPr>
  </w:style>
  <w:style w:type="paragraph" w:styleId="Corpodetexto">
    <w:name w:val="Body Text"/>
    <w:basedOn w:val="Normal"/>
    <w:rPr>
      <w:rFonts w:ascii="Arial" w:hAnsi="Arial"/>
      <w:sz w:val="22"/>
    </w:rPr>
  </w:style>
  <w:style w:type="paragraph" w:styleId="Corpodetexto2">
    <w:name w:val="Body Text 2"/>
    <w:basedOn w:val="Normal"/>
    <w:pPr>
      <w:jc w:val="both"/>
    </w:pPr>
    <w:rPr>
      <w:rFonts w:ascii="Arial" w:hAnsi="Arial"/>
      <w:snapToGrid w:val="0"/>
      <w:color w:val="ff0000"/>
      <w:sz w:val="22"/>
    </w:rPr>
  </w:style>
  <w:style w:type="paragraph" w:styleId="Recuodecorpodetexto21" w:customStyle="1">
    <w:name w:val="Recuo de corpo de texto 21"/>
    <w:basedOn w:val="Normal"/>
    <w:pPr>
      <w:ind w:left="708"/>
      <w:jc w:val="both"/>
    </w:pPr>
    <w:rPr>
      <w:sz w:val="24"/>
    </w:rPr>
  </w:style>
  <w:style w:type="paragraph" w:styleId="Recuodecorpodetexto31" w:customStyle="1">
    <w:name w:val="Recuo de corpo de texto 31"/>
    <w:basedOn w:val="Normal"/>
    <w:pPr>
      <w:ind w:left="708"/>
      <w:jc w:val="both"/>
    </w:pPr>
    <w:rPr>
      <w:color w:val="000000"/>
      <w:sz w:val="24"/>
    </w:rPr>
  </w:style>
  <w:style w:type="paragraph" w:styleId="Rodap">
    <w:name w:val="footer"/>
    <w:basedOn w:val="Normal"/>
    <w:pPr>
      <w:tabs>
        <w:tab w:val="center" w:pos="4419"/>
        <w:tab w:val="right" w:pos="8838"/>
      </w:tabs>
    </w:pPr>
  </w:style>
  <w:style w:type="character" w:styleId="Nmerodepgina">
    <w:name w:val="page number"/>
    <w:basedOn w:val="Fontepargpadro"/>
  </w:style>
  <w:style w:type="paragraph" w:styleId="Textodebalo">
    <w:name w:val="Balloon Text"/>
    <w:basedOn w:val="Normal"/>
    <w:semiHidden w:val="1"/>
    <w:rsid w:val="008F6648"/>
    <w:rPr>
      <w:rFonts w:ascii="Tahoma" w:cs="Tahoma" w:hAnsi="Tahoma"/>
      <w:sz w:val="16"/>
      <w:szCs w:val="16"/>
    </w:rPr>
  </w:style>
  <w:style w:type="table" w:styleId="Tabelacomgrade">
    <w:name w:val="Table Grid"/>
    <w:basedOn w:val="Tabelanormal"/>
    <w:rsid w:val="003726C1"/>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Ttulo6Char" w:customStyle="1">
    <w:name w:val="Título 6 Char"/>
    <w:link w:val="Ttulo6"/>
    <w:semiHidden w:val="1"/>
    <w:rsid w:val="00D7477F"/>
    <w:rPr>
      <w:rFonts w:ascii="Calibri" w:cs="Times New Roman" w:eastAsia="Times New Roman" w:hAnsi="Calibri"/>
      <w:b w:val="1"/>
      <w:bCs w:val="1"/>
      <w:sz w:val="22"/>
      <w:szCs w:val="22"/>
    </w:rPr>
  </w:style>
  <w:style w:type="character" w:styleId="Hyperlink">
    <w:name w:val="Hyperlink"/>
    <w:rsid w:val="00095206"/>
    <w:rPr>
      <w:color w:val="0000ff"/>
      <w:u w:val="single"/>
    </w:rPr>
  </w:style>
  <w:style w:type="character" w:styleId="apple-converted-space" w:customStyle="1">
    <w:name w:val="apple-converted-space"/>
    <w:rsid w:val="00095206"/>
  </w:style>
  <w:style w:type="paragraph" w:styleId="PargrafodaLista">
    <w:name w:val="List Paragraph"/>
    <w:basedOn w:val="Normal"/>
    <w:uiPriority w:val="34"/>
    <w:qFormat w:val="1"/>
    <w:rsid w:val="002950A1"/>
    <w:pPr>
      <w:ind w:left="720"/>
      <w:contextualSpacing w:val="1"/>
    </w:pPr>
  </w:style>
  <w:style w:type="character" w:styleId="Meno">
    <w:name w:val="Mention"/>
    <w:basedOn w:val="Fontepargpadro"/>
    <w:uiPriority w:val="99"/>
    <w:semiHidden w:val="1"/>
    <w:unhideWhenUsed w:val="1"/>
    <w:rsid w:val="00D43B61"/>
    <w:rPr>
      <w:color w:val="2b579a"/>
      <w:shd w:color="auto" w:fill="e6e6e6"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eader" Target="header3.xml"/><Relationship Id="rId11" Type="http://schemas.openxmlformats.org/officeDocument/2006/relationships/hyperlink" Target="https://data.world/" TargetMode="External"/><Relationship Id="rId22" Type="http://schemas.openxmlformats.org/officeDocument/2006/relationships/footer" Target="footer3.xml"/><Relationship Id="rId10" Type="http://schemas.openxmlformats.org/officeDocument/2006/relationships/hyperlink" Target="https://www.kaggle.com/" TargetMode="External"/><Relationship Id="rId21" Type="http://schemas.openxmlformats.org/officeDocument/2006/relationships/header" Target="header2.xml"/><Relationship Id="rId13" Type="http://schemas.openxmlformats.org/officeDocument/2006/relationships/hyperlink" Target="https://data.world/datasets/education" TargetMode="External"/><Relationship Id="rId24" Type="http://schemas.openxmlformats.org/officeDocument/2006/relationships/footer" Target="footer1.xml"/><Relationship Id="rId12" Type="http://schemas.openxmlformats.org/officeDocument/2006/relationships/hyperlink" Target="https://data.world/datasets/health" TargetMode="External"/><Relationship Id="rId23"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ipeadata.gov.br/" TargetMode="External"/><Relationship Id="rId15" Type="http://schemas.openxmlformats.org/officeDocument/2006/relationships/hyperlink" Target="https://data.world/datasets/government" TargetMode="External"/><Relationship Id="rId14" Type="http://schemas.openxmlformats.org/officeDocument/2006/relationships/hyperlink" Target="https://data.world/datasets/finance" TargetMode="External"/><Relationship Id="rId17" Type="http://schemas.openxmlformats.org/officeDocument/2006/relationships/hyperlink" Target="https://data.world/datasets/agriculture" TargetMode="External"/><Relationship Id="rId16" Type="http://schemas.openxmlformats.org/officeDocument/2006/relationships/hyperlink" Target="https://data.world/datasets/public-safety" TargetMode="External"/><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customXml" Target="../customXML/item1.xml"/><Relationship Id="rId18" Type="http://schemas.openxmlformats.org/officeDocument/2006/relationships/hyperlink" Target="https://data.world/datasets/weather" TargetMode="External"/><Relationship Id="rId7" Type="http://schemas.openxmlformats.org/officeDocument/2006/relationships/hyperlink" Target="http://portal.inep.gov.br/basica-levantamentos-acessar" TargetMode="External"/><Relationship Id="rId8" Type="http://schemas.openxmlformats.org/officeDocument/2006/relationships/hyperlink" Target="http://www.tse.jus.br/eleicoes/repositorio-de-dados-eleitorai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GrGL5Dous3OzoZ0uyPfHQPx31g==">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2016-04-19T12:52:00Z</dcterms:created>
  <dc:creator>.</dc:creator>
</cp:coreProperties>
</file>